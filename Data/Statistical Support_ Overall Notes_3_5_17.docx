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519" w:rsidRPr="00240FB1" w:rsidRDefault="00425E02">
      <w:pPr>
        <w:rPr>
          <w:b/>
          <w:u w:val="single"/>
        </w:rPr>
      </w:pPr>
      <w:r w:rsidRPr="00240FB1">
        <w:rPr>
          <w:b/>
          <w:u w:val="single"/>
        </w:rPr>
        <w:t>Overall Notes:</w:t>
      </w:r>
    </w:p>
    <w:p w:rsidR="00425E02" w:rsidRDefault="00425E02"/>
    <w:p w:rsidR="00425E02" w:rsidRDefault="00425E02">
      <w:r>
        <w:t>This is a dataset from a survey that was sent to a large group of undergraduate students at a large midwestern university</w:t>
      </w:r>
    </w:p>
    <w:p w:rsidR="00425E02" w:rsidRDefault="00425E02"/>
    <w:p w:rsidR="00425E02" w:rsidRDefault="00425E02">
      <w:r>
        <w:t>Overall response rate: 1950</w:t>
      </w:r>
    </w:p>
    <w:p w:rsidR="00425E02" w:rsidRDefault="00425E02"/>
    <w:p w:rsidR="00425E02" w:rsidRDefault="00425E02">
      <w:r>
        <w:t>Purpose: To assess injury (concussion or musculoskeltal), and factors related to that injury, while a student at the university</w:t>
      </w:r>
    </w:p>
    <w:p w:rsidR="00425E02" w:rsidRDefault="00425E02"/>
    <w:p w:rsidR="00425E02" w:rsidRDefault="00425E02" w:rsidP="00425E02">
      <w:pPr>
        <w:pStyle w:val="ListParagraph"/>
        <w:numPr>
          <w:ilvl w:val="0"/>
          <w:numId w:val="1"/>
        </w:numPr>
      </w:pPr>
      <w:r>
        <w:t>All non-text blanks are set to -7</w:t>
      </w:r>
    </w:p>
    <w:p w:rsidR="00425E02" w:rsidRDefault="00425E02" w:rsidP="00425E02">
      <w:pPr>
        <w:pStyle w:val="ListParagraph"/>
        <w:numPr>
          <w:ilvl w:val="0"/>
          <w:numId w:val="1"/>
        </w:numPr>
      </w:pPr>
      <w:r>
        <w:t>If the question allowed multiple responses, the number values are strung together</w:t>
      </w:r>
    </w:p>
    <w:p w:rsidR="00425E02" w:rsidRDefault="00425E02" w:rsidP="00425E02"/>
    <w:p w:rsidR="00425E02" w:rsidRDefault="00425E02" w:rsidP="00425E02">
      <w:r w:rsidRPr="00240FB1">
        <w:rPr>
          <w:b/>
        </w:rPr>
        <w:t>Sorting variable</w:t>
      </w:r>
      <w:r>
        <w:t xml:space="preserve"> (no injury, concussion injury or musculoskeltal injury): Q2.1</w:t>
      </w:r>
    </w:p>
    <w:p w:rsidR="00425E02" w:rsidRDefault="00425E02" w:rsidP="00425E02">
      <w:pPr>
        <w:pStyle w:val="ListParagraph"/>
        <w:numPr>
          <w:ilvl w:val="0"/>
          <w:numId w:val="2"/>
        </w:numPr>
      </w:pPr>
      <w:r>
        <w:t>Reponse 2=concussion (76)</w:t>
      </w:r>
    </w:p>
    <w:p w:rsidR="00425E02" w:rsidRDefault="00425E02" w:rsidP="00425E02"/>
    <w:p w:rsidR="00425E02" w:rsidRPr="00425E02" w:rsidRDefault="00425E02" w:rsidP="00425E02">
      <w:pPr>
        <w:rPr>
          <w:b/>
          <w:u w:val="single"/>
        </w:rPr>
      </w:pPr>
      <w:r w:rsidRPr="00425E02">
        <w:rPr>
          <w:b/>
          <w:u w:val="single"/>
        </w:rPr>
        <w:t>Project 1:</w:t>
      </w:r>
    </w:p>
    <w:p w:rsidR="00425E02" w:rsidRDefault="00425E02" w:rsidP="00425E02"/>
    <w:p w:rsidR="00425E02" w:rsidRDefault="00425E02" w:rsidP="00425E02">
      <w:r>
        <w:t xml:space="preserve">Purpose: Describe self-reporting of </w:t>
      </w:r>
      <w:r w:rsidRPr="00425E02">
        <w:rPr>
          <w:b/>
        </w:rPr>
        <w:t>concussion</w:t>
      </w:r>
      <w:r>
        <w:t xml:space="preserve"> and reasons why it may not occur in a sample of undergraduate college students.</w:t>
      </w:r>
    </w:p>
    <w:p w:rsidR="00425E02" w:rsidRPr="00425E02" w:rsidRDefault="00425E02" w:rsidP="00425E02">
      <w:pPr>
        <w:rPr>
          <w:b/>
        </w:rPr>
      </w:pPr>
    </w:p>
    <w:p w:rsidR="00425E02" w:rsidRDefault="00425E02" w:rsidP="00425E02">
      <w:r w:rsidRPr="00425E02">
        <w:rPr>
          <w:b/>
        </w:rPr>
        <w:t>Primary outcome measure:</w:t>
      </w:r>
      <w:r>
        <w:t xml:space="preserve"> Q3.1: Did you report your injury (Yes/No) Yes=1</w:t>
      </w:r>
    </w:p>
    <w:p w:rsidR="00425E02" w:rsidRPr="00425E02" w:rsidRDefault="00425E02" w:rsidP="00425E02">
      <w:pPr>
        <w:rPr>
          <w:b/>
        </w:rPr>
      </w:pPr>
      <w:r w:rsidRPr="00425E02">
        <w:rPr>
          <w:b/>
        </w:rPr>
        <w:t xml:space="preserve">Secondary outcome measures: </w:t>
      </w:r>
    </w:p>
    <w:p w:rsidR="00425E02" w:rsidRDefault="00425E02" w:rsidP="00425E02">
      <w:pPr>
        <w:pStyle w:val="ListParagraph"/>
        <w:numPr>
          <w:ilvl w:val="0"/>
          <w:numId w:val="2"/>
        </w:numPr>
      </w:pPr>
      <w:r>
        <w:t>Q3.2_total hours: How long after your injury did you report it? (in total hours)</w:t>
      </w:r>
    </w:p>
    <w:p w:rsidR="00425E02" w:rsidRDefault="00425E02" w:rsidP="00425E02">
      <w:pPr>
        <w:pStyle w:val="ListParagraph"/>
        <w:numPr>
          <w:ilvl w:val="0"/>
          <w:numId w:val="2"/>
        </w:numPr>
      </w:pPr>
      <w:r>
        <w:t>Q3.3: Who did you report it to? (dropdown of options)</w:t>
      </w:r>
    </w:p>
    <w:p w:rsidR="00425E02" w:rsidRDefault="00425E02" w:rsidP="00425E02">
      <w:pPr>
        <w:pStyle w:val="ListParagraph"/>
        <w:numPr>
          <w:ilvl w:val="0"/>
          <w:numId w:val="2"/>
        </w:numPr>
      </w:pPr>
      <w:r>
        <w:t xml:space="preserve">Q3.4 If no, why did you not report it? </w:t>
      </w:r>
    </w:p>
    <w:p w:rsidR="00425E02" w:rsidRDefault="00425E02" w:rsidP="00425E02"/>
    <w:p w:rsidR="00425E02" w:rsidRPr="00425E02" w:rsidRDefault="00425E02" w:rsidP="00425E02">
      <w:pPr>
        <w:rPr>
          <w:b/>
        </w:rPr>
      </w:pPr>
      <w:r w:rsidRPr="00425E02">
        <w:rPr>
          <w:b/>
        </w:rPr>
        <w:t>Independent Variable Comparisons: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Q1.1 Age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Q1.4 Sex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Q1.5 Race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Q1.6 Ethnicity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Q1.8Academic Status</w:t>
      </w:r>
    </w:p>
    <w:p w:rsidR="00425E02" w:rsidRDefault="00425E02" w:rsidP="00425E02">
      <w:pPr>
        <w:pStyle w:val="ListParagraph"/>
        <w:numPr>
          <w:ilvl w:val="0"/>
          <w:numId w:val="3"/>
        </w:numPr>
      </w:pPr>
      <w:r>
        <w:t>Q1.10: best describes you</w:t>
      </w:r>
    </w:p>
    <w:p w:rsidR="00425E02" w:rsidRDefault="00425E02" w:rsidP="00425E02"/>
    <w:p w:rsidR="00425E02" w:rsidRPr="00425E02" w:rsidRDefault="00425E02" w:rsidP="00425E02">
      <w:pPr>
        <w:rPr>
          <w:b/>
        </w:rPr>
      </w:pPr>
      <w:r w:rsidRPr="00425E02">
        <w:rPr>
          <w:b/>
        </w:rPr>
        <w:t>Needs:</w:t>
      </w:r>
    </w:p>
    <w:p w:rsidR="00620623" w:rsidRDefault="00620623" w:rsidP="00620623">
      <w:r>
        <w:t xml:space="preserve">Standard ‘Table 1’ with participant characteristics specific to </w:t>
      </w:r>
      <w:r w:rsidRPr="00425E02">
        <w:rPr>
          <w:b/>
        </w:rPr>
        <w:t>concussion</w:t>
      </w:r>
    </w:p>
    <w:p w:rsidR="00620623" w:rsidRDefault="00620623" w:rsidP="00620623">
      <w:r>
        <w:t xml:space="preserve">(Q1.1, Q1.4 through Q1.10 </w:t>
      </w:r>
      <w:r w:rsidRPr="00620623">
        <w:rPr>
          <w:b/>
        </w:rPr>
        <w:t>and</w:t>
      </w:r>
      <w:r>
        <w:t xml:space="preserve"> how did it occur: Q2.8, Q2.13) 2.14: (Student will add other comments specific to how injury occurred), 2.23: loss of consciousness and 3.24: How long of a loss of consciousness</w:t>
      </w:r>
    </w:p>
    <w:p w:rsidR="00425E02" w:rsidRDefault="00425E02" w:rsidP="00425E02"/>
    <w:p w:rsidR="00425E02" w:rsidRDefault="00425E02" w:rsidP="00425E02">
      <w:r>
        <w:t>Description of missing data specific to this response and analyses</w:t>
      </w:r>
    </w:p>
    <w:p w:rsidR="00425E02" w:rsidRDefault="00425E02" w:rsidP="00425E02"/>
    <w:p w:rsidR="00425E02" w:rsidRDefault="00425E02" w:rsidP="00425E02">
      <w:r>
        <w:lastRenderedPageBreak/>
        <w:t>Appropriate analysis/statistical tests to answer the above the question/purpose</w:t>
      </w:r>
      <w:r w:rsidR="00240FB1">
        <w:t>/potential relationships</w:t>
      </w:r>
      <w:r>
        <w:t xml:space="preserve"> (Including any corrections used because of multiple analyses, etc) </w:t>
      </w:r>
    </w:p>
    <w:p w:rsidR="00240FB1" w:rsidRDefault="00240FB1" w:rsidP="00425E02"/>
    <w:p w:rsidR="00240FB1" w:rsidRDefault="00240FB1" w:rsidP="00425E02">
      <w:r>
        <w:t xml:space="preserve">P values, CIs and effect sizes where appropriate </w:t>
      </w:r>
    </w:p>
    <w:p w:rsidR="00425E02" w:rsidRDefault="00425E02" w:rsidP="00425E02"/>
    <w:p w:rsidR="00425E02" w:rsidRDefault="00425E02" w:rsidP="00425E02">
      <w:pPr>
        <w:rPr>
          <w:b/>
        </w:rPr>
      </w:pPr>
      <w:r>
        <w:t>Results with text descriptions of exactly what was done and why (</w:t>
      </w:r>
      <w:r w:rsidRPr="00425E02">
        <w:rPr>
          <w:b/>
        </w:rPr>
        <w:t>appropriate to undergraduate level)</w:t>
      </w:r>
    </w:p>
    <w:p w:rsidR="00240FB1" w:rsidRDefault="00240FB1" w:rsidP="00425E02">
      <w:pPr>
        <w:rPr>
          <w:b/>
        </w:rPr>
      </w:pPr>
    </w:p>
    <w:p w:rsidR="00240FB1" w:rsidRDefault="00240FB1" w:rsidP="00425E02">
      <w:r w:rsidRPr="00240FB1">
        <w:t xml:space="preserve">Graphs and figures </w:t>
      </w:r>
      <w:r>
        <w:t xml:space="preserve">(of appropriate resolution) for poster presentation </w:t>
      </w:r>
    </w:p>
    <w:p w:rsidR="00240FB1" w:rsidRDefault="00240FB1" w:rsidP="00425E02"/>
    <w:p w:rsidR="00240FB1" w:rsidRPr="00240FB1" w:rsidRDefault="00240FB1" w:rsidP="00425E02">
      <w:pPr>
        <w:rPr>
          <w:b/>
          <w:u w:val="single"/>
        </w:rPr>
      </w:pPr>
      <w:r w:rsidRPr="00240FB1">
        <w:rPr>
          <w:b/>
          <w:u w:val="single"/>
        </w:rPr>
        <w:t>Project 2:</w:t>
      </w:r>
    </w:p>
    <w:p w:rsidR="00240FB1" w:rsidRDefault="00240FB1" w:rsidP="00425E02"/>
    <w:p w:rsidR="00240FB1" w:rsidRDefault="00620623" w:rsidP="00425E02">
      <w:r>
        <w:t>What are</w:t>
      </w:r>
      <w:r w:rsidR="00240FB1" w:rsidRPr="00240FB1">
        <w:t xml:space="preserve"> </w:t>
      </w:r>
      <w:r w:rsidR="00240FB1">
        <w:t xml:space="preserve">the academic effects of </w:t>
      </w:r>
      <w:r w:rsidR="00240FB1" w:rsidRPr="00240FB1">
        <w:rPr>
          <w:b/>
        </w:rPr>
        <w:t>concussion</w:t>
      </w:r>
      <w:r>
        <w:rPr>
          <w:b/>
        </w:rPr>
        <w:t xml:space="preserve"> versus musculosketal injury</w:t>
      </w:r>
      <w:r w:rsidR="00240FB1">
        <w:t xml:space="preserve"> in a sample of undergraduate college students? </w:t>
      </w:r>
    </w:p>
    <w:p w:rsidR="00620623" w:rsidRDefault="00620623" w:rsidP="00425E02"/>
    <w:p w:rsidR="00620623" w:rsidRDefault="00620623" w:rsidP="00425E02">
      <w:r>
        <w:t>Sorting variable: Q2.1: 2=concussion; 3=other/musculosketal injury</w:t>
      </w:r>
    </w:p>
    <w:p w:rsidR="00240FB1" w:rsidRDefault="00240FB1" w:rsidP="00425E02"/>
    <w:p w:rsidR="00240FB1" w:rsidRDefault="00240FB1" w:rsidP="00425E02">
      <w:pPr>
        <w:rPr>
          <w:b/>
          <w:u w:val="single"/>
        </w:rPr>
      </w:pPr>
      <w:r w:rsidRPr="00240FB1">
        <w:rPr>
          <w:b/>
          <w:u w:val="single"/>
        </w:rPr>
        <w:t xml:space="preserve">Primary outcome measure: </w:t>
      </w:r>
    </w:p>
    <w:p w:rsidR="00751B75" w:rsidRDefault="00751B75" w:rsidP="00425E02">
      <w:pPr>
        <w:rPr>
          <w:u w:val="single"/>
        </w:rPr>
      </w:pPr>
      <w:r>
        <w:rPr>
          <w:u w:val="single"/>
        </w:rPr>
        <w:t xml:space="preserve">Academic Effects: </w:t>
      </w:r>
    </w:p>
    <w:p w:rsidR="00751B75" w:rsidRDefault="00751B75" w:rsidP="00425E02">
      <w:pPr>
        <w:rPr>
          <w:u w:val="single"/>
        </w:rPr>
      </w:pPr>
      <w:r w:rsidRPr="00751B75">
        <w:rPr>
          <w:u w:val="single"/>
        </w:rPr>
        <w:t>Q5.3_1</w:t>
      </w:r>
      <w:r>
        <w:rPr>
          <w:u w:val="single"/>
        </w:rPr>
        <w:t>-Q5.3_22 (I’d like to look at these as a dichotomas response: response 1-3=0 and response 4-5=1 for proportions AND as means using the response scale of 1-5 please)</w:t>
      </w:r>
    </w:p>
    <w:p w:rsidR="00751B75" w:rsidRDefault="00751B75" w:rsidP="00425E02">
      <w:pPr>
        <w:rPr>
          <w:u w:val="single"/>
        </w:rPr>
      </w:pPr>
    </w:p>
    <w:p w:rsidR="00751B75" w:rsidRDefault="00751B75" w:rsidP="00425E02">
      <w:pPr>
        <w:rPr>
          <w:u w:val="single"/>
        </w:rPr>
      </w:pPr>
      <w:r>
        <w:rPr>
          <w:u w:val="single"/>
        </w:rPr>
        <w:t>Life changes</w:t>
      </w:r>
      <w:r w:rsidR="002C314F">
        <w:rPr>
          <w:u w:val="single"/>
        </w:rPr>
        <w:t xml:space="preserve"> related to academics</w:t>
      </w:r>
      <w:r>
        <w:rPr>
          <w:u w:val="single"/>
        </w:rPr>
        <w:t>:</w:t>
      </w:r>
    </w:p>
    <w:p w:rsidR="00751B75" w:rsidRDefault="00751B75" w:rsidP="00425E02">
      <w:pPr>
        <w:rPr>
          <w:u w:val="single"/>
        </w:rPr>
      </w:pPr>
      <w:r>
        <w:rPr>
          <w:u w:val="single"/>
        </w:rPr>
        <w:t xml:space="preserve">Q7.1_1: Did you reduce the amount of college credits or course you took? </w:t>
      </w:r>
    </w:p>
    <w:p w:rsidR="00751B75" w:rsidRDefault="00751B75" w:rsidP="00425E02">
      <w:pPr>
        <w:rPr>
          <w:u w:val="single"/>
        </w:rPr>
      </w:pPr>
      <w:r>
        <w:rPr>
          <w:u w:val="single"/>
        </w:rPr>
        <w:t>Q7.1_2: Did you change your academic major</w:t>
      </w:r>
    </w:p>
    <w:p w:rsidR="00751B75" w:rsidRDefault="00751B75" w:rsidP="00425E02">
      <w:pPr>
        <w:rPr>
          <w:u w:val="single"/>
        </w:rPr>
      </w:pPr>
      <w:r>
        <w:rPr>
          <w:u w:val="single"/>
        </w:rPr>
        <w:t>Q7.1_3: Did you change your academic status (e.g. full time to part time)</w:t>
      </w:r>
    </w:p>
    <w:p w:rsidR="00751B75" w:rsidRDefault="00751B75" w:rsidP="00425E02">
      <w:pPr>
        <w:rPr>
          <w:u w:val="single"/>
        </w:rPr>
      </w:pPr>
      <w:r>
        <w:rPr>
          <w:u w:val="single"/>
        </w:rPr>
        <w:t>Q7.1_4: Did this injury affect your academic scholarship?</w:t>
      </w:r>
    </w:p>
    <w:p w:rsidR="00751B75" w:rsidRDefault="002C314F" w:rsidP="00425E02">
      <w:pPr>
        <w:rPr>
          <w:u w:val="single"/>
        </w:rPr>
      </w:pPr>
      <w:r>
        <w:rPr>
          <w:u w:val="single"/>
        </w:rPr>
        <w:t>Q7.1_7: Do you intend to transfer because of your injury?</w:t>
      </w:r>
    </w:p>
    <w:p w:rsidR="002C314F" w:rsidRDefault="002C314F" w:rsidP="00425E02">
      <w:pPr>
        <w:rPr>
          <w:u w:val="single"/>
        </w:rPr>
      </w:pPr>
      <w:r>
        <w:rPr>
          <w:u w:val="single"/>
        </w:rPr>
        <w:t>Q7.1_8: Do you intend to withdraw because of your injury?</w:t>
      </w:r>
    </w:p>
    <w:p w:rsidR="00240FB1" w:rsidRDefault="00240FB1" w:rsidP="00425E02"/>
    <w:p w:rsidR="002C314F" w:rsidRDefault="00751B75" w:rsidP="00425E02">
      <w:pPr>
        <w:rPr>
          <w:b/>
        </w:rPr>
      </w:pPr>
      <w:r w:rsidRPr="00751B75">
        <w:rPr>
          <w:b/>
        </w:rPr>
        <w:t xml:space="preserve">Secondary outcome measures: </w:t>
      </w:r>
    </w:p>
    <w:p w:rsidR="00240FB1" w:rsidRDefault="00620623" w:rsidP="00425E02">
      <w:r>
        <w:t xml:space="preserve">Q4.1 Did you take a break from school after your injury? </w:t>
      </w:r>
    </w:p>
    <w:p w:rsidR="00620623" w:rsidRDefault="00620623" w:rsidP="00425E02">
      <w:r>
        <w:t>Q4.2_total days: For how long did you take a break from school</w:t>
      </w:r>
    </w:p>
    <w:p w:rsidR="00620623" w:rsidRDefault="00620623" w:rsidP="00425E02">
      <w:r>
        <w:t xml:space="preserve">Q4.3: Who suggested that you take a break from school? </w:t>
      </w:r>
    </w:p>
    <w:p w:rsidR="00620623" w:rsidRDefault="00620623" w:rsidP="00425E02">
      <w:r>
        <w:t xml:space="preserve">Q4.4: Did you get authorization/clearance to return to school? </w:t>
      </w:r>
    </w:p>
    <w:p w:rsidR="00620623" w:rsidRDefault="00620623" w:rsidP="00425E02">
      <w:r>
        <w:t>Q4.5_total days: How long after your injury did you get authorization/clearance to return to school?</w:t>
      </w:r>
    </w:p>
    <w:p w:rsidR="00620623" w:rsidRDefault="00620623" w:rsidP="00425E02">
      <w:r>
        <w:t xml:space="preserve">Q4.6 Did you inform your instructors that you had sustained an injury? </w:t>
      </w:r>
    </w:p>
    <w:p w:rsidR="00620623" w:rsidRDefault="00620623" w:rsidP="00425E02">
      <w:r>
        <w:t>Q4.7_total days: For how long did you inform your instructors?</w:t>
      </w:r>
    </w:p>
    <w:p w:rsidR="00620623" w:rsidRDefault="00620623" w:rsidP="00425E02">
      <w:r>
        <w:t xml:space="preserve">Q4.8 Did you receive any specific instructions regarding returning to school? </w:t>
      </w:r>
    </w:p>
    <w:p w:rsidR="00620623" w:rsidRDefault="00620623" w:rsidP="00425E02">
      <w:r>
        <w:t xml:space="preserve">Q4.9 Did you follow those instructions? </w:t>
      </w:r>
    </w:p>
    <w:p w:rsidR="00620623" w:rsidRDefault="00620623" w:rsidP="00425E02"/>
    <w:p w:rsidR="00620623" w:rsidRPr="00240FB1" w:rsidRDefault="00751B75" w:rsidP="00425E02">
      <w:r>
        <w:t>Q5.1_1 to Q5.1_11 (exclude Q5.1_10/Other)</w:t>
      </w:r>
      <w:r w:rsidR="00620623">
        <w:t xml:space="preserve">Please indicate your BIGGEST concern when you returned to college classes after your injury </w:t>
      </w:r>
    </w:p>
    <w:p w:rsidR="00425E02" w:rsidRDefault="00425E02" w:rsidP="00425E02"/>
    <w:p w:rsidR="00240FB1" w:rsidRPr="00425E02" w:rsidRDefault="00240FB1" w:rsidP="00240FB1">
      <w:pPr>
        <w:rPr>
          <w:b/>
        </w:rPr>
      </w:pPr>
      <w:r w:rsidRPr="00425E02">
        <w:rPr>
          <w:b/>
        </w:rPr>
        <w:t>Needs:</w:t>
      </w:r>
    </w:p>
    <w:p w:rsidR="00620623" w:rsidRDefault="00620623" w:rsidP="00620623">
      <w:r w:rsidRPr="00620623">
        <w:rPr>
          <w:b/>
        </w:rPr>
        <w:t>Standard ‘Table 1’</w:t>
      </w:r>
      <w:r>
        <w:t xml:space="preserve"> with participant characteristics specific to </w:t>
      </w:r>
      <w:r w:rsidRPr="00425E02">
        <w:rPr>
          <w:b/>
        </w:rPr>
        <w:t>concussion</w:t>
      </w:r>
    </w:p>
    <w:p w:rsidR="00620623" w:rsidRDefault="00620623" w:rsidP="00620623">
      <w:r>
        <w:t xml:space="preserve">(Q1.1, Q1.4 through Q1.10 </w:t>
      </w:r>
      <w:r w:rsidRPr="00620623">
        <w:rPr>
          <w:b/>
        </w:rPr>
        <w:t>and</w:t>
      </w:r>
      <w:r>
        <w:t xml:space="preserve"> how did it occur: Q2.8, Q2.13) 2.14: (Student will add other comments specific to how injury occurred), 2.23: loss of consciousness and 3.24: How long of a loss of consciousness</w:t>
      </w:r>
    </w:p>
    <w:p w:rsidR="00240FB1" w:rsidRDefault="00240FB1" w:rsidP="00240FB1"/>
    <w:p w:rsidR="00240FB1" w:rsidRDefault="00240FB1" w:rsidP="00240FB1">
      <w:r>
        <w:t>Description of missing data specific to this response and analyses</w:t>
      </w:r>
    </w:p>
    <w:p w:rsidR="00240FB1" w:rsidRDefault="00240FB1" w:rsidP="00240FB1"/>
    <w:p w:rsidR="00240FB1" w:rsidRDefault="00240FB1" w:rsidP="00240FB1">
      <w:r>
        <w:t xml:space="preserve">Appropriate analysis/statistical tests to answer the above the question/purpose/potential relationships (Including any corrections used because of multiple analyses, etc) </w:t>
      </w:r>
    </w:p>
    <w:p w:rsidR="00240FB1" w:rsidRDefault="00240FB1" w:rsidP="00240FB1"/>
    <w:p w:rsidR="00240FB1" w:rsidRDefault="00240FB1" w:rsidP="00240FB1">
      <w:r>
        <w:t xml:space="preserve">P values, CIs and effect sizes where appropriate </w:t>
      </w:r>
    </w:p>
    <w:p w:rsidR="00240FB1" w:rsidRDefault="00240FB1" w:rsidP="00240FB1"/>
    <w:p w:rsidR="00240FB1" w:rsidRDefault="00240FB1" w:rsidP="00240FB1">
      <w:pPr>
        <w:rPr>
          <w:b/>
        </w:rPr>
      </w:pPr>
      <w:r>
        <w:t>Results with text descriptions of exactly what was done and why (</w:t>
      </w:r>
      <w:r w:rsidRPr="00425E02">
        <w:rPr>
          <w:b/>
        </w:rPr>
        <w:t>appropriate to undergraduate level)</w:t>
      </w:r>
    </w:p>
    <w:p w:rsidR="00240FB1" w:rsidRDefault="00240FB1" w:rsidP="00240FB1">
      <w:pPr>
        <w:rPr>
          <w:b/>
        </w:rPr>
      </w:pPr>
    </w:p>
    <w:p w:rsidR="00240FB1" w:rsidRDefault="00240FB1" w:rsidP="00240FB1">
      <w:r w:rsidRPr="00240FB1">
        <w:t xml:space="preserve">Graphs and figures </w:t>
      </w:r>
      <w:r>
        <w:t xml:space="preserve">(of appropriate resolution) for poster presentation </w:t>
      </w:r>
    </w:p>
    <w:p w:rsidR="00425E02" w:rsidRDefault="00425E02" w:rsidP="00425E02"/>
    <w:p w:rsidR="00425E02" w:rsidRDefault="00425E02" w:rsidP="00425E02"/>
    <w:p w:rsidR="00425E02" w:rsidRDefault="00425E02" w:rsidP="00425E02"/>
    <w:p w:rsidR="00425E02" w:rsidRDefault="00425E02" w:rsidP="00425E02"/>
    <w:sectPr w:rsidR="00425E02" w:rsidSect="00257E0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255" w:rsidRDefault="00744255" w:rsidP="00744255">
      <w:r>
        <w:separator/>
      </w:r>
    </w:p>
  </w:endnote>
  <w:endnote w:type="continuationSeparator" w:id="0">
    <w:p w:rsidR="00744255" w:rsidRDefault="00744255" w:rsidP="00744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255" w:rsidRDefault="00744255" w:rsidP="00992165">
    <w:pPr>
      <w:pStyle w:val="Footer"/>
      <w:framePr w:wrap="around" w:vAnchor="text" w:hAnchor="margin" w:xAlign="right" w:y="1"/>
      <w:rPr>
        <w:rStyle w:val="PageNumber"/>
      </w:rPr>
      <w:pPrChange w:id="0" w:author="Traci" w:date="2017-03-05T13:26:00Z">
        <w:pPr>
          <w:pStyle w:val="Footer"/>
        </w:pPr>
      </w:pPrChange>
    </w:pPr>
    <w:ins w:id="1" w:author="Traci" w:date="2017-03-05T13:26:00Z">
      <w:r>
        <w:rPr>
          <w:rStyle w:val="PageNumber"/>
        </w:rPr>
        <w:fldChar w:fldCharType="begin"/>
      </w:r>
    </w:ins>
    <w:r>
      <w:rPr>
        <w:rStyle w:val="PageNumber"/>
      </w:rPr>
      <w:instrText>PAGE</w:instrText>
    </w:r>
    <w:ins w:id="2" w:author="Traci" w:date="2017-03-05T13:26:00Z">
      <w:r>
        <w:rPr>
          <w:rStyle w:val="PageNumber"/>
        </w:rPr>
        <w:instrText xml:space="preserve">  </w:instrText>
      </w:r>
      <w:r>
        <w:rPr>
          <w:rStyle w:val="PageNumber"/>
        </w:rPr>
        <w:fldChar w:fldCharType="end"/>
      </w:r>
    </w:ins>
  </w:p>
  <w:p w:rsidR="00744255" w:rsidRDefault="00744255" w:rsidP="00744255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3" w:name="_GoBack"/>
  <w:p w:rsidR="00744255" w:rsidRDefault="00744255" w:rsidP="00744255">
    <w:pPr>
      <w:pStyle w:val="Footer"/>
      <w:framePr w:wrap="around" w:vAnchor="text" w:hAnchor="margin" w:xAlign="right" w:y="1"/>
      <w:rPr>
        <w:rStyle w:val="PageNumber"/>
      </w:rPr>
    </w:pPr>
    <w:ins w:id="4" w:author="Traci" w:date="2017-03-05T13:26:00Z">
      <w:r>
        <w:rPr>
          <w:rStyle w:val="PageNumber"/>
        </w:rPr>
        <w:fldChar w:fldCharType="begin"/>
      </w:r>
    </w:ins>
    <w:r>
      <w:rPr>
        <w:rStyle w:val="PageNumber"/>
      </w:rPr>
      <w:instrText>PAGE</w:instrText>
    </w:r>
    <w:ins w:id="5" w:author="Traci" w:date="2017-03-05T13:26:00Z">
      <w:r>
        <w:rPr>
          <w:rStyle w:val="PageNumber"/>
        </w:rPr>
        <w:instrText xml:space="preserve">  </w:instrText>
      </w:r>
    </w:ins>
    <w:r>
      <w:rPr>
        <w:rStyle w:val="PageNumber"/>
      </w:rPr>
      <w:fldChar w:fldCharType="separate"/>
    </w:r>
    <w:r>
      <w:rPr>
        <w:rStyle w:val="PageNumber"/>
        <w:noProof/>
      </w:rPr>
      <w:t>1</w:t>
    </w:r>
    <w:ins w:id="6" w:author="Traci" w:date="2017-03-05T13:26:00Z">
      <w:r>
        <w:rPr>
          <w:rStyle w:val="PageNumber"/>
        </w:rPr>
        <w:fldChar w:fldCharType="end"/>
      </w:r>
    </w:ins>
  </w:p>
  <w:bookmarkEnd w:id="3"/>
  <w:p w:rsidR="00744255" w:rsidRDefault="00744255" w:rsidP="007442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255" w:rsidRDefault="00744255" w:rsidP="00744255">
      <w:r>
        <w:separator/>
      </w:r>
    </w:p>
  </w:footnote>
  <w:footnote w:type="continuationSeparator" w:id="0">
    <w:p w:rsidR="00744255" w:rsidRDefault="00744255" w:rsidP="007442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36120"/>
    <w:multiLevelType w:val="hybridMultilevel"/>
    <w:tmpl w:val="00727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C713E3"/>
    <w:multiLevelType w:val="hybridMultilevel"/>
    <w:tmpl w:val="2864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842C3"/>
    <w:multiLevelType w:val="hybridMultilevel"/>
    <w:tmpl w:val="0DEA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02"/>
    <w:rsid w:val="00240FB1"/>
    <w:rsid w:val="00257E06"/>
    <w:rsid w:val="002C314F"/>
    <w:rsid w:val="00425E02"/>
    <w:rsid w:val="00620623"/>
    <w:rsid w:val="00744255"/>
    <w:rsid w:val="00751B75"/>
    <w:rsid w:val="00BA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D61A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4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55"/>
  </w:style>
  <w:style w:type="character" w:styleId="PageNumber">
    <w:name w:val="page number"/>
    <w:basedOn w:val="DefaultParagraphFont"/>
    <w:uiPriority w:val="99"/>
    <w:semiHidden/>
    <w:unhideWhenUsed/>
    <w:rsid w:val="00744255"/>
  </w:style>
  <w:style w:type="paragraph" w:styleId="BalloonText">
    <w:name w:val="Balloon Text"/>
    <w:basedOn w:val="Normal"/>
    <w:link w:val="BalloonTextChar"/>
    <w:uiPriority w:val="99"/>
    <w:semiHidden/>
    <w:unhideWhenUsed/>
    <w:rsid w:val="007442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5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E0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442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255"/>
  </w:style>
  <w:style w:type="character" w:styleId="PageNumber">
    <w:name w:val="page number"/>
    <w:basedOn w:val="DefaultParagraphFont"/>
    <w:uiPriority w:val="99"/>
    <w:semiHidden/>
    <w:unhideWhenUsed/>
    <w:rsid w:val="00744255"/>
  </w:style>
  <w:style w:type="paragraph" w:styleId="BalloonText">
    <w:name w:val="Balloon Text"/>
    <w:basedOn w:val="Normal"/>
    <w:link w:val="BalloonTextChar"/>
    <w:uiPriority w:val="99"/>
    <w:semiHidden/>
    <w:unhideWhenUsed/>
    <w:rsid w:val="0074425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25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3541</Characters>
  <Application>Microsoft Macintosh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</dc:creator>
  <cp:keywords/>
  <dc:description/>
  <cp:lastModifiedBy>Traci</cp:lastModifiedBy>
  <cp:revision>2</cp:revision>
  <cp:lastPrinted>2017-03-05T19:26:00Z</cp:lastPrinted>
  <dcterms:created xsi:type="dcterms:W3CDTF">2017-03-05T19:27:00Z</dcterms:created>
  <dcterms:modified xsi:type="dcterms:W3CDTF">2017-03-05T19:27:00Z</dcterms:modified>
</cp:coreProperties>
</file>